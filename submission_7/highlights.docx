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09" w:rsidRDefault="00D80577" w:rsidP="00D80577">
      <w:pPr>
        <w:pStyle w:val="Listaszerbekezds"/>
        <w:numPr>
          <w:ilvl w:val="0"/>
          <w:numId w:val="1"/>
        </w:numPr>
      </w:pPr>
      <w:r>
        <w:t>Analysing 10 years’ worth of crime data from one of the largest police forces in England, we examine the link between England’s participation in national football tournaments and alcohol-related domestic abuse</w:t>
      </w:r>
    </w:p>
    <w:p w:rsidR="00D80577" w:rsidRDefault="00D80577" w:rsidP="00D80577">
      <w:pPr>
        <w:pStyle w:val="Listaszerbekezds"/>
        <w:numPr>
          <w:ilvl w:val="0"/>
          <w:numId w:val="1"/>
        </w:numPr>
      </w:pPr>
      <w:r>
        <w:t>We find that the victory of the England team is followed by a 47%, 95% confidence interval [26%-71%] increase in alcohol-related domestic abuse</w:t>
      </w:r>
    </w:p>
    <w:p w:rsidR="00D80577" w:rsidRDefault="00D80577" w:rsidP="00D80577">
      <w:pPr>
        <w:pStyle w:val="Listaszerbekezds"/>
        <w:numPr>
          <w:ilvl w:val="0"/>
          <w:numId w:val="1"/>
        </w:numPr>
      </w:pPr>
      <w:r>
        <w:t>We replicate the effect using data from another geographical area in England</w:t>
      </w:r>
    </w:p>
    <w:p w:rsidR="00D80577" w:rsidRDefault="00D80577" w:rsidP="00D80577">
      <w:pPr>
        <w:pStyle w:val="Listaszerbekezds"/>
        <w:numPr>
          <w:ilvl w:val="0"/>
          <w:numId w:val="1"/>
        </w:numPr>
      </w:pPr>
      <w:r>
        <w:t>These results suggest alcohol is instrumental in the link between football and domestic abuse in England</w:t>
      </w:r>
      <w:bookmarkStart w:id="0" w:name="_GoBack"/>
      <w:bookmarkEnd w:id="0"/>
    </w:p>
    <w:sectPr w:rsidR="00D8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50CD7"/>
    <w:multiLevelType w:val="hybridMultilevel"/>
    <w:tmpl w:val="93686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EA"/>
    <w:rsid w:val="006A30EA"/>
    <w:rsid w:val="008B6109"/>
    <w:rsid w:val="00D8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0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Trendl</dc:creator>
  <cp:lastModifiedBy>Anna Trendl</cp:lastModifiedBy>
  <cp:revision>2</cp:revision>
  <dcterms:created xsi:type="dcterms:W3CDTF">2020-08-17T20:43:00Z</dcterms:created>
  <dcterms:modified xsi:type="dcterms:W3CDTF">2020-08-17T20:50:00Z</dcterms:modified>
</cp:coreProperties>
</file>