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D6DB5" w14:textId="288E7948" w:rsidR="00232E04" w:rsidRDefault="00232E04" w:rsidP="00DE53E2">
      <w:pPr>
        <w:pStyle w:val="NormalWeb"/>
        <w:rPr>
          <w:b/>
          <w:bCs/>
        </w:rPr>
      </w:pPr>
      <w:ins w:id="0" w:author="Stewart, Neil" w:date="2020-08-14T11:30:00Z">
        <w:r>
          <w:rPr>
            <w:b/>
            <w:bCs/>
          </w:rPr>
          <w:t>[Anna, we need the entire action letter and reviews, with everything, in here. So the letter from the editor too. See action_letter_and_reviews.txt]</w:t>
        </w:r>
      </w:ins>
    </w:p>
    <w:p w14:paraId="16C67745" w14:textId="0A14E1BC" w:rsidR="00232E04" w:rsidRDefault="006C2907" w:rsidP="00DE53E2">
      <w:pPr>
        <w:pStyle w:val="NormalWeb"/>
        <w:rPr>
          <w:ins w:id="1" w:author="Stewart, Neil" w:date="2020-08-14T11:32:00Z"/>
          <w:b/>
          <w:bCs/>
        </w:rPr>
      </w:pPr>
      <w:ins w:id="2" w:author="Stewart, Neil" w:date="2020-08-14T11:32:00Z">
        <w:r>
          <w:rPr>
            <w:b/>
            <w:bCs/>
          </w:rPr>
          <w:t xml:space="preserve">Dear Dr </w:t>
        </w:r>
        <w:r w:rsidRPr="006C2907">
          <w:rPr>
            <w:b/>
            <w:bCs/>
          </w:rPr>
          <w:t>Scott-Sheldon</w:t>
        </w:r>
        <w:r>
          <w:rPr>
            <w:b/>
            <w:bCs/>
          </w:rPr>
          <w:t>,</w:t>
        </w:r>
      </w:ins>
    </w:p>
    <w:p w14:paraId="7A5A6BE6" w14:textId="7706E8CC" w:rsidR="006C2907" w:rsidRDefault="006C2907" w:rsidP="00DE53E2">
      <w:pPr>
        <w:pStyle w:val="NormalWeb"/>
        <w:rPr>
          <w:ins w:id="3" w:author="Stewart, Neil" w:date="2020-08-14T11:33:00Z"/>
          <w:b/>
          <w:bCs/>
        </w:rPr>
      </w:pPr>
      <w:ins w:id="4" w:author="Stewart, Neil" w:date="2020-08-14T11:32:00Z">
        <w:r>
          <w:rPr>
            <w:b/>
            <w:bCs/>
          </w:rPr>
          <w:t xml:space="preserve">Please find attached our revision of </w:t>
        </w:r>
      </w:ins>
      <w:ins w:id="5" w:author="Stewart, Neil" w:date="2020-08-14T11:33:00Z">
        <w:r>
          <w:rPr>
            <w:b/>
            <w:bCs/>
          </w:rPr>
          <w:t>“</w:t>
        </w:r>
        <w:r w:rsidRPr="006C2907">
          <w:rPr>
            <w:b/>
            <w:bCs/>
          </w:rPr>
          <w:t>The role of alcohol in the link between national football tournaments (soccer) and domestic abuse - evidence from England</w:t>
        </w:r>
        <w:r>
          <w:rPr>
            <w:b/>
            <w:bCs/>
          </w:rPr>
          <w:t xml:space="preserve">”. We have been able to address all of the reviewers’ comments in the manuscript. Please see our point-by-point responses below, where we include your editorial decision letter and the reviews in their entirety. </w:t>
        </w:r>
      </w:ins>
    </w:p>
    <w:p w14:paraId="5F1DC076" w14:textId="69B5306F" w:rsidR="006C2907" w:rsidRDefault="006C2907" w:rsidP="00DE53E2">
      <w:pPr>
        <w:pStyle w:val="NormalWeb"/>
        <w:rPr>
          <w:ins w:id="6" w:author="Stewart, Neil" w:date="2020-08-14T11:33:00Z"/>
          <w:b/>
          <w:bCs/>
        </w:rPr>
      </w:pPr>
      <w:ins w:id="7" w:author="Stewart, Neil" w:date="2020-08-14T11:33:00Z">
        <w:r>
          <w:rPr>
            <w:b/>
            <w:bCs/>
          </w:rPr>
          <w:t>We have also taken care to follow all of the guidelines that you described.</w:t>
        </w:r>
      </w:ins>
    </w:p>
    <w:p w14:paraId="5FAD018A" w14:textId="0F2B5B48" w:rsidR="006C2907" w:rsidRDefault="006C2907" w:rsidP="00DE53E2">
      <w:pPr>
        <w:pStyle w:val="NormalWeb"/>
        <w:rPr>
          <w:ins w:id="8" w:author="Stewart, Neil" w:date="2020-08-14T11:34:00Z"/>
          <w:b/>
          <w:bCs/>
        </w:rPr>
      </w:pPr>
      <w:ins w:id="9" w:author="Stewart, Neil" w:date="2020-08-14T11:34:00Z">
        <w:r>
          <w:rPr>
            <w:b/>
            <w:bCs/>
          </w:rPr>
          <w:t>We hope you enjoy the revised paper. Thank you to you and the reviewers for your help.</w:t>
        </w:r>
      </w:ins>
    </w:p>
    <w:p w14:paraId="67554C41" w14:textId="30C521C5" w:rsidR="006C2907" w:rsidRDefault="006C2907" w:rsidP="00DE53E2">
      <w:pPr>
        <w:pStyle w:val="NormalWeb"/>
        <w:rPr>
          <w:ins w:id="10" w:author="Stewart, Neil" w:date="2020-08-14T11:34:00Z"/>
          <w:b/>
          <w:bCs/>
        </w:rPr>
      </w:pPr>
      <w:ins w:id="11" w:author="Stewart, Neil" w:date="2020-08-14T11:34:00Z">
        <w:r>
          <w:rPr>
            <w:b/>
            <w:bCs/>
          </w:rPr>
          <w:t>Yours sincerely</w:t>
        </w:r>
      </w:ins>
    </w:p>
    <w:p w14:paraId="15AD4016" w14:textId="04F86A81" w:rsidR="006C2907" w:rsidRDefault="006C2907" w:rsidP="00DE53E2">
      <w:pPr>
        <w:pStyle w:val="NormalWeb"/>
        <w:rPr>
          <w:b/>
          <w:bCs/>
        </w:rPr>
      </w:pPr>
      <w:ins w:id="12" w:author="Stewart, Neil" w:date="2020-08-14T11:34:00Z">
        <w:r>
          <w:rPr>
            <w:b/>
            <w:bCs/>
          </w:rPr>
          <w:t xml:space="preserve">Dr Anna </w:t>
        </w:r>
        <w:proofErr w:type="spellStart"/>
        <w:r>
          <w:rPr>
            <w:b/>
            <w:bCs/>
          </w:rPr>
          <w:t>Trendl</w:t>
        </w:r>
      </w:ins>
      <w:proofErr w:type="spellEnd"/>
    </w:p>
    <w:p w14:paraId="023777A3" w14:textId="12A67440" w:rsidR="00DE53E2" w:rsidRDefault="00DE53E2" w:rsidP="00DE53E2">
      <w:pPr>
        <w:pStyle w:val="Norma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5F04741F" w:rsidR="00DE53E2" w:rsidRDefault="00DE53E2" w:rsidP="00DE53E2">
      <w:pPr>
        <w:pStyle w:val="NormalWeb"/>
      </w:pPr>
      <w:del w:id="13" w:author="Stewart, Neil" w:date="2020-08-14T11:34:00Z">
        <w:r w:rsidDel="006C2907">
          <w:rPr>
            <w:b/>
            <w:bCs/>
          </w:rPr>
          <w:delText>Note the tight turnaround deadline of August 20</w:delText>
        </w:r>
        <w:r w:rsidRPr="00DE53E2" w:rsidDel="006C2907">
          <w:rPr>
            <w:b/>
            <w:bCs/>
            <w:vertAlign w:val="superscript"/>
          </w:rPr>
          <w:delText>th</w:delText>
        </w:r>
        <w:r w:rsidDel="006C2907">
          <w:rPr>
            <w:b/>
            <w:bCs/>
          </w:rPr>
          <w:delText>.</w:delText>
        </w:r>
      </w:del>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t>Introduction</w:t>
      </w:r>
      <w:r>
        <w:br/>
        <w:t>1.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a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t>Methods</w:t>
      </w:r>
      <w:r w:rsidR="00DE53E2">
        <w:br/>
      </w:r>
      <w:r w:rsidR="00DE53E2">
        <w:lastRenderedPageBreak/>
        <w:t>2.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alWeb"/>
        <w:rPr>
          <w:color w:val="FF0000"/>
        </w:rPr>
      </w:pPr>
      <w:r>
        <w:rPr>
          <w:color w:val="FF0000"/>
        </w:rPr>
        <w:t>We have now listed the offence class of the domestic abuse cases in the sample</w:t>
      </w:r>
      <w:r w:rsidR="00162B67">
        <w:rPr>
          <w:color w:val="FF0000"/>
        </w:rPr>
        <w:t>, see Table S1 in the Appendix</w:t>
      </w:r>
      <w:r>
        <w:rPr>
          <w:color w:val="FF0000"/>
        </w:rPr>
        <w:t>.</w:t>
      </w:r>
    </w:p>
    <w:p w14:paraId="2DF5E24F" w14:textId="7BFB1299" w:rsidR="00DE53E2" w:rsidRPr="00A11FB4" w:rsidRDefault="00DE53E2" w:rsidP="00DE53E2">
      <w:pPr>
        <w:pStyle w:val="Norma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a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BA39653" w14:textId="77777777" w:rsidR="00674E78" w:rsidRDefault="003434A8" w:rsidP="00DE53E2">
      <w:pPr>
        <w:pStyle w:val="NormalWeb"/>
        <w:rPr>
          <w:ins w:id="14" w:author="Stewart, Neil" w:date="2020-08-14T11:36:00Z"/>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p>
    <w:p w14:paraId="0866DBCF" w14:textId="13C020B8" w:rsidR="00B578C7" w:rsidRPr="00DC7CC0" w:rsidRDefault="00674E78" w:rsidP="00DE53E2">
      <w:pPr>
        <w:pStyle w:val="NormalWeb"/>
        <w:rPr>
          <w:color w:val="FF0000"/>
        </w:rPr>
      </w:pPr>
      <w:ins w:id="15" w:author="Stewart, Neil" w:date="2020-08-14T11:37:00Z">
        <w:r>
          <w:rPr>
            <w:color w:val="FF0000"/>
          </w:rPr>
          <w:t>[</w:t>
        </w:r>
      </w:ins>
      <w:ins w:id="16" w:author="Stewart, Neil" w:date="2020-08-14T11:36:00Z">
        <w:r>
          <w:rPr>
            <w:color w:val="FF0000"/>
          </w:rPr>
          <w:t xml:space="preserve">This is not what they are asking. They are asking whether we need to cluster the observations because near-by days are correlated. </w:t>
        </w:r>
      </w:ins>
      <w:ins w:id="17" w:author="Stewart, Neil" w:date="2020-08-14T11:37:00Z">
        <w:r>
          <w:rPr>
            <w:color w:val="FF0000"/>
          </w:rPr>
          <w:t>We could just calculate the autocorrelation in cases over days and show that this is low</w:t>
        </w:r>
      </w:ins>
      <w:ins w:id="18" w:author="Stewart, Neil" w:date="2020-08-14T11:38:00Z">
        <w:r>
          <w:rPr>
            <w:color w:val="FF0000"/>
          </w:rPr>
          <w:t>?</w:t>
        </w:r>
      </w:ins>
      <w:ins w:id="19" w:author="Stewart, Neil" w:date="2020-08-14T14:57:00Z">
        <w:r w:rsidR="00841B74">
          <w:rPr>
            <w:color w:val="FF0000"/>
          </w:rPr>
          <w:t xml:space="preserve"> If high, we need some kind of clustering. </w:t>
        </w:r>
      </w:ins>
      <w:ins w:id="20" w:author="Stewart, Neil" w:date="2020-08-14T14:58:00Z">
        <w:r w:rsidR="00841B74">
          <w:rPr>
            <w:color w:val="FF0000"/>
          </w:rPr>
          <w:t>Normally we’d cluster by individual if we had correlation caused by repeated observations from an individual. I’m not sure what we are supposed to do when our cause of correlations is time (i.e., continuous and not unordered like individuals are not ordered</w:t>
        </w:r>
      </w:ins>
      <w:ins w:id="21" w:author="Stewart, Neil" w:date="2020-08-14T14:59:00Z">
        <w:r w:rsidR="00841B74">
          <w:rPr>
            <w:color w:val="FF0000"/>
          </w:rPr>
          <w:t>)</w:t>
        </w:r>
      </w:ins>
      <w:ins w:id="22" w:author="Stewart, Neil" w:date="2020-08-14T15:58:00Z">
        <w:r w:rsidR="000F2EA5">
          <w:rPr>
            <w:color w:val="FF0000"/>
          </w:rPr>
          <w:t xml:space="preserve"> but this must be a known econometric thing as all panel and time series have this property</w:t>
        </w:r>
      </w:ins>
      <w:ins w:id="23" w:author="Stewart, Neil" w:date="2020-08-14T11:38:00Z">
        <w:r>
          <w:rPr>
            <w:color w:val="FF0000"/>
          </w:rPr>
          <w:t>]</w:t>
        </w:r>
      </w:ins>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a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a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 xml:space="preserve">7. The authors make several statements toward establishing causality. One way to buttress these statements would be to adjust their regression coefficient for under-reporting if there are data to </w:t>
      </w:r>
      <w:r w:rsidR="00DE53E2">
        <w:lastRenderedPageBreak/>
        <w:t>suggest the proportion of domestic assaults that are reported in England using quantitative bias analysis.</w:t>
      </w:r>
    </w:p>
    <w:p w14:paraId="08FD58D7" w14:textId="3071EB12" w:rsidR="00783258" w:rsidRDefault="008E4F19" w:rsidP="00DE53E2">
      <w:pPr>
        <w:pStyle w:val="Norma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ins w:id="24" w:author="Stewart, Neil" w:date="2020-08-14T11:39:00Z">
        <w:r w:rsidR="00674E78">
          <w:rPr>
            <w:color w:val="FF0000"/>
          </w:rPr>
          <w:t xml:space="preserve"> We report this in the main text.</w:t>
        </w:r>
      </w:ins>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t>Results</w:t>
      </w:r>
      <w:r w:rsidR="00DE53E2">
        <w:br/>
        <w:t>8.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6CF01EF0" w:rsidR="00DC4EE2" w:rsidRDefault="00783258" w:rsidP="00DE53E2">
      <w:pPr>
        <w:pStyle w:val="NormalWeb"/>
        <w:rPr>
          <w:color w:val="FF0000"/>
        </w:rPr>
      </w:pPr>
      <w:r w:rsidRPr="00783258">
        <w:rPr>
          <w:color w:val="FF0000"/>
        </w:rPr>
        <w:t>We thank the reviewer for pointing th</w:t>
      </w:r>
      <w:ins w:id="25" w:author="Stewart, Neil" w:date="2020-08-14T11:39:00Z">
        <w:r w:rsidR="00674E78">
          <w:rPr>
            <w:color w:val="FF0000"/>
          </w:rPr>
          <w:t xml:space="preserve">ese issues </w:t>
        </w:r>
      </w:ins>
      <w:del w:id="26" w:author="Stewart, Neil" w:date="2020-08-14T11:39:00Z">
        <w:r w:rsidRPr="00783258" w:rsidDel="00674E78">
          <w:rPr>
            <w:color w:val="FF0000"/>
          </w:rPr>
          <w:delText xml:space="preserve">is </w:delText>
        </w:r>
      </w:del>
      <w:r w:rsidRPr="00783258">
        <w:rPr>
          <w:color w:val="FF0000"/>
        </w:rPr>
        <w:t>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a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alWeb"/>
        <w:rPr>
          <w:color w:val="FF0000"/>
        </w:rPr>
      </w:pPr>
      <w:r>
        <w:br/>
        <w:t>Discussion</w:t>
      </w:r>
      <w:r>
        <w:br/>
        <w:t>10.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0738BCC" w:rsidR="00B578C7" w:rsidRDefault="001E63BF" w:rsidP="003655DA">
      <w:pPr>
        <w:pStyle w:val="Norma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ins w:id="27" w:author="Stewart, Neil" w:date="2020-08-14T16:58:00Z">
        <w:r w:rsidR="006D449B">
          <w:t xml:space="preserve">[We could also multiply up by the 17% underreporting to get a number of cases, and why not multiply up by the population of England. Maybe just do this as a </w:t>
        </w:r>
        <w:proofErr w:type="spellStart"/>
        <w:r w:rsidR="006D449B">
          <w:t>throw away</w:t>
        </w:r>
        <w:proofErr w:type="spellEnd"/>
        <w:r w:rsidR="006D449B">
          <w:t xml:space="preserve"> line in the general discussion so we can say we did it.]</w:t>
        </w:r>
      </w:ins>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alWeb"/>
        <w:rPr>
          <w:color w:val="FF0000"/>
        </w:rPr>
      </w:pPr>
      <w:r w:rsidRPr="001A09BB">
        <w:rPr>
          <w:color w:val="FF0000"/>
        </w:rPr>
        <w:t>We thank the reviewer for raising this point. We now explicitly list this as one of the limitations of the study.</w:t>
      </w:r>
    </w:p>
    <w:p w14:paraId="4CCB91B0" w14:textId="56F962FA" w:rsidR="00B578C7" w:rsidRDefault="00DE53E2" w:rsidP="00DE53E2">
      <w:pPr>
        <w:pStyle w:val="NormalWeb"/>
      </w:pPr>
      <w:r>
        <w:lastRenderedPageBreak/>
        <w:br/>
        <w:t>12. Do the authors have a set of focused recommendations for how to reduce the odds of alcohol-involved domestic assault after football matches?</w:t>
      </w:r>
    </w:p>
    <w:p w14:paraId="34C802BD" w14:textId="58287C7B" w:rsidR="00A35C4E" w:rsidRPr="00B96230" w:rsidRDefault="00A35C4E" w:rsidP="00DE53E2">
      <w:pPr>
        <w:pStyle w:val="NormalWeb"/>
        <w:rPr>
          <w:b/>
          <w:bCs/>
          <w:color w:val="FF0000"/>
          <w:rPrChange w:id="28" w:author="Stewart, Neil" w:date="2020-08-15T09:28:00Z">
            <w:rPr>
              <w:b/>
              <w:bCs/>
            </w:rPr>
          </w:rPrChange>
        </w:rPr>
      </w:pPr>
      <w:r w:rsidRPr="00B96230">
        <w:rPr>
          <w:color w:val="FF0000"/>
          <w:rPrChange w:id="29" w:author="Stewart, Neil" w:date="2020-08-15T09:28:00Z">
            <w:rPr/>
          </w:rPrChange>
        </w:rPr>
        <w:t xml:space="preserve">Our aim with the present study is to contribute to the evidence base policymakers rely upon. </w:t>
      </w:r>
    </w:p>
    <w:p w14:paraId="3C419710" w14:textId="31E22266" w:rsidR="00B578C7" w:rsidRPr="00B96230" w:rsidRDefault="00B578C7" w:rsidP="00DE53E2">
      <w:pPr>
        <w:pStyle w:val="NormalWeb"/>
        <w:rPr>
          <w:b/>
          <w:bCs/>
          <w:color w:val="FF0000"/>
          <w:rPrChange w:id="30" w:author="Stewart, Neil" w:date="2020-08-15T09:28:00Z">
            <w:rPr>
              <w:b/>
              <w:bCs/>
            </w:rPr>
          </w:rPrChange>
        </w:rPr>
      </w:pPr>
      <w:r w:rsidRPr="00B96230">
        <w:rPr>
          <w:b/>
          <w:bCs/>
          <w:color w:val="FF0000"/>
          <w:rPrChange w:id="31" w:author="Stewart, Neil" w:date="2020-08-15T09:28:00Z">
            <w:rPr>
              <w:b/>
              <w:bCs/>
            </w:rPr>
          </w:rPrChange>
        </w:rPr>
        <w:t>No. No we do not.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6CE89F85" w:rsidR="00B578C7" w:rsidRDefault="00B578C7" w:rsidP="00DE53E2">
      <w:pPr>
        <w:pStyle w:val="NormalWeb"/>
        <w:rPr>
          <w:ins w:id="32" w:author="Stewart, Neil" w:date="2020-08-15T09:28:00Z"/>
          <w:b/>
          <w:bCs/>
          <w:color w:val="FF0000"/>
        </w:rPr>
      </w:pPr>
      <w:r w:rsidRPr="00B96230">
        <w:rPr>
          <w:b/>
          <w:bCs/>
          <w:color w:val="FF0000"/>
          <w:rPrChange w:id="33" w:author="Stewart, Neil" w:date="2020-08-15T09:28:00Z">
            <w:rPr>
              <w:b/>
              <w:bCs/>
            </w:rPr>
          </w:rPrChange>
        </w:rPr>
        <w:t>Or, it might be that one of the references that reviewer 2 wants us to add will already have some recommendations, and we can just cite that.</w:t>
      </w:r>
    </w:p>
    <w:p w14:paraId="61248DDF" w14:textId="6D04BF0B" w:rsidR="00B96230" w:rsidRPr="00B96230" w:rsidDel="00B96230" w:rsidRDefault="00B96230" w:rsidP="00DE53E2">
      <w:pPr>
        <w:pStyle w:val="NormalWeb"/>
        <w:rPr>
          <w:del w:id="34" w:author="Stewart, Neil" w:date="2020-08-15T09:29:00Z"/>
          <w:b/>
          <w:bCs/>
          <w:color w:val="FF0000"/>
          <w:rPrChange w:id="35" w:author="Stewart, Neil" w:date="2020-08-15T09:28:00Z">
            <w:rPr>
              <w:del w:id="36" w:author="Stewart, Neil" w:date="2020-08-15T09:29:00Z"/>
              <w:b/>
              <w:bCs/>
            </w:rPr>
          </w:rPrChange>
        </w:rPr>
      </w:pPr>
    </w:p>
    <w:p w14:paraId="4463148B" w14:textId="77777777" w:rsidR="00B96230" w:rsidRDefault="00B96230" w:rsidP="00DE53E2">
      <w:pPr>
        <w:pStyle w:val="NormalWeb"/>
        <w:rPr>
          <w:ins w:id="37" w:author="Stewart, Neil" w:date="2020-08-15T09:28:00Z"/>
        </w:rPr>
      </w:pPr>
    </w:p>
    <w:p w14:paraId="39CF9DE1" w14:textId="77777777" w:rsidR="00B96230" w:rsidRDefault="00B96230" w:rsidP="00DE53E2">
      <w:pPr>
        <w:pStyle w:val="NormalWeb"/>
        <w:rPr>
          <w:ins w:id="38" w:author="Stewart, Neil" w:date="2020-08-15T09:28:00Z"/>
        </w:rPr>
      </w:pPr>
    </w:p>
    <w:p w14:paraId="6098185F" w14:textId="2817F2F0" w:rsidR="00B578C7" w:rsidRDefault="00DE53E2" w:rsidP="00DE53E2">
      <w:pPr>
        <w:pStyle w:val="NormalWeb"/>
      </w:pPr>
      <w:r>
        <w:br/>
        <w:t>Overall, nice work!</w:t>
      </w:r>
    </w:p>
    <w:p w14:paraId="3D6B67B5" w14:textId="620D56CE" w:rsidR="00B578C7" w:rsidRPr="00A35C4E" w:rsidRDefault="00A35C4E" w:rsidP="00DE53E2">
      <w:pPr>
        <w:pStyle w:val="NormalWeb"/>
        <w:rPr>
          <w:color w:val="FF0000"/>
        </w:rPr>
      </w:pPr>
      <w:r>
        <w:rPr>
          <w:color w:val="FF0000"/>
        </w:rPr>
        <w:t>Thank you.</w:t>
      </w:r>
    </w:p>
    <w:p w14:paraId="0A934E42" w14:textId="77777777" w:rsidR="00A861E3" w:rsidRDefault="00DE53E2" w:rsidP="00DE53E2">
      <w:pPr>
        <w:pStyle w:val="NormalWeb"/>
      </w:pPr>
      <w:r>
        <w:br/>
      </w:r>
      <w:r>
        <w:br/>
        <w:t>Reviewer #2: General comment:</w:t>
      </w:r>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r>
        <w:br/>
        <w:t>The study is relevant since football is the most popular sport in the world and alcohol consumption and related problem is high in connection to games and tournaments. These problems are a public health concern and results in negative consequences both for the society as a whole, as well as for the individual and brings harms to others.</w:t>
      </w:r>
      <w:r>
        <w:br/>
      </w:r>
      <w:r>
        <w:br/>
        <w:t>Significance of contribution:</w:t>
      </w:r>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w:t>
      </w:r>
      <w:r>
        <w:lastRenderedPageBreak/>
        <w:t>banned as a consequence of a number of alcohol-related violent incidents. That football events also have consequences for alcohol-related domestic violence is also a matter that I believe should be interesting both for the research community as well as the public. A wide debate, however, probably depends on active work with the third mission.</w:t>
      </w:r>
    </w:p>
    <w:p w14:paraId="0AA25AD4" w14:textId="77777777" w:rsidR="00A35C4E" w:rsidRDefault="00AB09E7" w:rsidP="00DE53E2">
      <w:pPr>
        <w:pStyle w:val="NormalWeb"/>
        <w:rPr>
          <w:b/>
          <w:bCs/>
        </w:rPr>
      </w:pPr>
      <w:commentRangeStart w:id="39"/>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p>
    <w:p w14:paraId="5887F59C" w14:textId="77777777" w:rsidR="00B96230" w:rsidRDefault="00A35C4E" w:rsidP="00DE53E2">
      <w:pPr>
        <w:pStyle w:val="NormalWeb"/>
        <w:rPr>
          <w:ins w:id="40" w:author="Stewart, Neil" w:date="2020-08-15T09:30:00Z"/>
          <w:b/>
          <w:bCs/>
          <w:color w:val="FF0000"/>
        </w:rPr>
      </w:pPr>
      <w:r w:rsidRPr="00A35C4E">
        <w:rPr>
          <w:b/>
          <w:bCs/>
          <w:color w:val="FF0000"/>
        </w:rPr>
        <w:t>Need help with this.</w:t>
      </w:r>
      <w:commentRangeEnd w:id="39"/>
      <w:r w:rsidR="00B96230">
        <w:rPr>
          <w:rStyle w:val="CommentReference"/>
        </w:rPr>
        <w:commentReference w:id="39"/>
      </w:r>
    </w:p>
    <w:p w14:paraId="584ED578" w14:textId="55347561" w:rsidR="00AB09E7" w:rsidRDefault="00DE53E2" w:rsidP="00DE53E2">
      <w:pPr>
        <w:pStyle w:val="NormalWeb"/>
      </w:pPr>
      <w:r>
        <w:br/>
      </w:r>
      <w:r>
        <w:br/>
        <w:t>Coverage of appropriate existing literature;</w:t>
      </w:r>
      <w:r>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t>Durbeej</w:t>
      </w:r>
      <w:proofErr w:type="spellEnd"/>
      <w:r>
        <w:t xml:space="preserve"> et al. </w:t>
      </w:r>
      <w:proofErr w:type="spellStart"/>
      <w:r>
        <w:t>PlosOne</w:t>
      </w:r>
      <w:proofErr w:type="spellEnd"/>
      <w:r>
        <w:t xml:space="preserve">, 2017) and other sporting events (e.g., Erickson et al. ACER, 2011; Glassman et al. J </w:t>
      </w:r>
      <w:proofErr w:type="spellStart"/>
      <w:r>
        <w:t>Alc</w:t>
      </w:r>
      <w:proofErr w:type="spellEnd"/>
      <w:r>
        <w:t xml:space="preserve"> Drug Edu, 2011). The paper would benefit from incorporating references to high levels of alcohol consumption at sporting events, in particular football.</w:t>
      </w:r>
    </w:p>
    <w:p w14:paraId="0067EBB8" w14:textId="549884D3" w:rsidR="00AB09E7" w:rsidRPr="00F56ED5" w:rsidRDefault="007305A1" w:rsidP="00DE53E2">
      <w:pPr>
        <w:pStyle w:val="NormalWeb"/>
        <w:rPr>
          <w:color w:val="FF0000"/>
        </w:rPr>
      </w:pPr>
      <w:r w:rsidRPr="00F56ED5">
        <w:rPr>
          <w:color w:val="FF0000"/>
        </w:rPr>
        <w:t>We thank the reviewer f</w:t>
      </w:r>
      <w:r w:rsidR="00F56ED5" w:rsidRPr="00F56ED5">
        <w:rPr>
          <w:color w:val="FF0000"/>
        </w:rPr>
        <w:t xml:space="preserve">or suggesting these references and we agree it is important to </w:t>
      </w:r>
      <w:r w:rsidR="00436E8C">
        <w:rPr>
          <w:color w:val="FF0000"/>
        </w:rPr>
        <w:t>incorporate</w:t>
      </w:r>
      <w:r w:rsidR="00F56ED5">
        <w:rPr>
          <w:color w:val="FF0000"/>
        </w:rPr>
        <w:t xml:space="preserve"> previous evidence </w:t>
      </w:r>
      <w:r w:rsidR="00F56ED5" w:rsidRPr="00F56ED5">
        <w:rPr>
          <w:color w:val="FF0000"/>
        </w:rPr>
        <w:t>on t</w:t>
      </w:r>
      <w:r w:rsidR="00F56ED5">
        <w:rPr>
          <w:color w:val="FF0000"/>
        </w:rPr>
        <w:t>he link between sporting events and</w:t>
      </w:r>
      <w:r w:rsidR="00F56ED5" w:rsidRPr="00F56ED5">
        <w:rPr>
          <w:color w:val="FF0000"/>
        </w:rPr>
        <w:t xml:space="preserve"> alcohol</w:t>
      </w:r>
      <w:r w:rsidR="00F56ED5">
        <w:rPr>
          <w:color w:val="FF0000"/>
        </w:rPr>
        <w:t>.</w:t>
      </w:r>
      <w:r w:rsidR="00F56ED5" w:rsidRPr="00F56ED5">
        <w:rPr>
          <w:color w:val="FF0000"/>
        </w:rPr>
        <w:t xml:space="preserve"> </w:t>
      </w:r>
      <w:r w:rsidR="00436E8C">
        <w:rPr>
          <w:color w:val="FF0000"/>
        </w:rPr>
        <w:t>To this end, we</w:t>
      </w:r>
      <w:r w:rsidR="00F56ED5">
        <w:rPr>
          <w:color w:val="FF0000"/>
        </w:rPr>
        <w:t xml:space="preserve"> included a paragraph</w:t>
      </w:r>
      <w:r w:rsidR="00436E8C">
        <w:rPr>
          <w:color w:val="FF0000"/>
        </w:rPr>
        <w:t xml:space="preserve"> in the introduction</w:t>
      </w:r>
      <w:r w:rsidR="00F56ED5">
        <w:rPr>
          <w:color w:val="FF0000"/>
        </w:rPr>
        <w:t xml:space="preserve"> </w:t>
      </w:r>
      <w:r w:rsidR="00436E8C">
        <w:rPr>
          <w:color w:val="FF0000"/>
        </w:rPr>
        <w:t>on the link between sports spectatorship and alcohol consumption, and also added references from the literature on football fandom, alcohol consumption, and violence in England.</w:t>
      </w:r>
    </w:p>
    <w:p w14:paraId="6218DA2C" w14:textId="77777777" w:rsidR="00AB09E7" w:rsidRDefault="00DE53E2" w:rsidP="00DE53E2">
      <w:pPr>
        <w:pStyle w:val="Norma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62766F38" w:rsidR="00AB09E7" w:rsidRDefault="00AB09E7" w:rsidP="00DE53E2">
      <w:pPr>
        <w:pStyle w:val="NormalWeb"/>
      </w:pPr>
      <w:r>
        <w:rPr>
          <w:b/>
          <w:bCs/>
        </w:rPr>
        <w:t>Cite these in the paper, and mention that the location is important. However, state here that we can’t go into detail about it because we don’t have the data. Even if we know an incident was within a domestic home, we don’t know if th</w:t>
      </w:r>
      <w:bookmarkStart w:id="41" w:name="_GoBack"/>
      <w:bookmarkEnd w:id="41"/>
      <w:r>
        <w:rPr>
          <w:b/>
          <w:bCs/>
        </w:rPr>
        <w:t>e drinking occurred there, or if they came home from the pub.</w:t>
      </w:r>
      <w:ins w:id="42" w:author="Stewart, Neil" w:date="2020-08-15T09:36:00Z">
        <w:r w:rsidR="00B96230">
          <w:rPr>
            <w:b/>
            <w:bCs/>
          </w:rPr>
          <w:t xml:space="preserve"> [Just rewrite this paragraph and leave it at that.]</w:t>
        </w:r>
      </w:ins>
      <w:r w:rsidR="00DE53E2">
        <w:br/>
      </w:r>
      <w:r w:rsidR="00DE53E2">
        <w:br/>
        <w:t>(if applicable) adequacy of methodology, analysis and interpretation:</w:t>
      </w:r>
      <w:r w:rsidR="00DE53E2">
        <w:br/>
        <w:t>The chosen statistical methods used in the current study seems appropriate given the research question and data.</w:t>
      </w:r>
    </w:p>
    <w:p w14:paraId="01607F67" w14:textId="742355E0" w:rsidR="00AB09E7" w:rsidRDefault="00AB09E7" w:rsidP="00DE53E2">
      <w:pPr>
        <w:pStyle w:val="NormalWeb"/>
      </w:pPr>
      <w:r w:rsidRPr="00436E8C">
        <w:rPr>
          <w:color w:val="FF0000"/>
        </w:rPr>
        <w:t>Thank you. We have taken extreme care on this.</w:t>
      </w:r>
    </w:p>
    <w:p w14:paraId="36110752" w14:textId="77777777" w:rsidR="00AB09E7" w:rsidRDefault="00DE53E2" w:rsidP="00DE53E2">
      <w:pPr>
        <w:pStyle w:val="NormalWeb"/>
      </w:pPr>
      <w:r>
        <w:lastRenderedPageBreak/>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Pr="00436E8C" w:rsidRDefault="00AB09E7" w:rsidP="00DE53E2">
      <w:pPr>
        <w:pStyle w:val="NormalWeb"/>
        <w:rPr>
          <w:color w:val="FF0000"/>
        </w:rPr>
      </w:pPr>
      <w:r w:rsidRPr="00436E8C">
        <w:rPr>
          <w:color w:val="FF0000"/>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a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Default="00436E8C" w:rsidP="00DE53E2">
      <w:pPr>
        <w:pStyle w:val="NormalWeb"/>
        <w:rPr>
          <w:color w:val="FF0000"/>
        </w:rPr>
      </w:pPr>
      <w:r>
        <w:rPr>
          <w:color w:val="FF0000"/>
        </w:rPr>
        <w:t>We now explicitly address this discrepancy in the discussion and highlight the potential reason behind these differences.</w:t>
      </w:r>
    </w:p>
    <w:p w14:paraId="22A8A524" w14:textId="16CA6776" w:rsidR="000738C9" w:rsidRDefault="000738C9" w:rsidP="000738C9">
      <w:pPr>
        <w:autoSpaceDE w:val="0"/>
        <w:autoSpaceDN w:val="0"/>
        <w:adjustRightInd w:val="0"/>
        <w:rPr>
          <w:i/>
          <w:color w:val="FF0000"/>
        </w:rPr>
      </w:pPr>
      <w:r w:rsidRPr="000738C9">
        <w:rPr>
          <w:i/>
          <w:color w:val="FF0000"/>
        </w:rPr>
        <w:t>“The most comprehensive investigation of the link between sports and domestic abuse by Card and Dahl (2011) used NFL data, and found that a surprise loss of the home team leads to a 10% increase in the rate of IPV cases reported to the police. They found no evidence for the modulating role of alcohol (i.e., the same increase was observed for alcohol- and non-alcohol-related cases). This result is clearly in contrast with our findings, which instead suggest that England victories have the largest effect on the reported number of alcohol-related domestic abuse cases.</w:t>
      </w:r>
    </w:p>
    <w:p w14:paraId="24E76C28" w14:textId="77777777" w:rsidR="000738C9" w:rsidRPr="000738C9" w:rsidRDefault="000738C9" w:rsidP="000738C9">
      <w:pPr>
        <w:autoSpaceDE w:val="0"/>
        <w:autoSpaceDN w:val="0"/>
        <w:adjustRightInd w:val="0"/>
        <w:rPr>
          <w:i/>
          <w:color w:val="FF0000"/>
        </w:rPr>
      </w:pPr>
    </w:p>
    <w:p w14:paraId="591F9748" w14:textId="3AD41385" w:rsidR="000738C9" w:rsidRDefault="000738C9" w:rsidP="000738C9">
      <w:pPr>
        <w:autoSpaceDE w:val="0"/>
        <w:autoSpaceDN w:val="0"/>
        <w:adjustRightInd w:val="0"/>
        <w:rPr>
          <w:i/>
          <w:color w:val="FF0000"/>
        </w:rPr>
      </w:pPr>
      <w:r w:rsidRPr="000738C9">
        <w:rPr>
          <w:i/>
          <w:color w:val="FF0000"/>
        </w:rPr>
        <w:t>While we can only hypothesise about the reason for this discrepancy, it is worth noting that there several key differences between these studies (e.g., country, sport, type of tournament), all of which are likely to impact on the link between sports fixtures and domestic abuse. Card and Dahl’s results suggest that in the context of NFL, the negative emotional shock experienced by the fan who expected his team to win ultimately manifests in violence. We argue that in the case of England’s participation in international football tournaments, the historical context is key to understand why victories have the largest impact on alcohol-related domestic abuse.</w:t>
      </w:r>
    </w:p>
    <w:p w14:paraId="6DEFD5BB" w14:textId="77777777" w:rsidR="000738C9" w:rsidRPr="000738C9" w:rsidRDefault="000738C9" w:rsidP="000738C9">
      <w:pPr>
        <w:autoSpaceDE w:val="0"/>
        <w:autoSpaceDN w:val="0"/>
        <w:adjustRightInd w:val="0"/>
        <w:rPr>
          <w:i/>
          <w:color w:val="FF0000"/>
        </w:rPr>
      </w:pPr>
    </w:p>
    <w:p w14:paraId="3CF744A8" w14:textId="002A7B89" w:rsidR="000738C9" w:rsidRPr="000738C9" w:rsidRDefault="000738C9" w:rsidP="000738C9">
      <w:pPr>
        <w:autoSpaceDE w:val="0"/>
        <w:autoSpaceDN w:val="0"/>
        <w:adjustRightInd w:val="0"/>
        <w:rPr>
          <w:i/>
          <w:color w:val="FF0000"/>
        </w:rPr>
      </w:pPr>
      <w:r w:rsidRPr="000738C9">
        <w:rPr>
          <w:i/>
          <w:color w:val="FF0000"/>
        </w:rPr>
        <w:t xml:space="preserve">Based on the pre-match betting odds, all of the England victories were expected in our dataset. This suggests that in the context of England and national football tournaments, it is living up to the expectations of the fans that results in the largest emotional effect (as opposed to an unexpected loss). Illustrating the national importance of a victory, English newspapers’ narratives about the team’s performance in these tournaments are often characterised with high levels of optimism, expectation and yearning for the glory of the 1966 World Cup which was won by England (Vincent, Kian, Pedersen, Kuntz, &amp; Hill, 2010). We conjecture that in the case of England, the fulfilment of these expectations can have a substantial impact on fans’ alcohol consumption through post-match nationwide celebrations, resulting in </w:t>
      </w:r>
      <w:proofErr w:type="spellStart"/>
      <w:r w:rsidRPr="000738C9">
        <w:rPr>
          <w:i/>
          <w:color w:val="FF0000"/>
        </w:rPr>
        <w:t>disinhibitory</w:t>
      </w:r>
      <w:proofErr w:type="spellEnd"/>
      <w:r w:rsidRPr="000738C9">
        <w:rPr>
          <w:i/>
          <w:color w:val="FF0000"/>
        </w:rPr>
        <w:t xml:space="preserve"> effects increasing the likelihood of violent behaviours.”</w:t>
      </w:r>
    </w:p>
    <w:p w14:paraId="5AC9D12D" w14:textId="4CF8A8DE" w:rsidR="00AB09E7" w:rsidRPr="00436E8C" w:rsidRDefault="00DE53E2" w:rsidP="00DE53E2">
      <w:pPr>
        <w:pStyle w:val="NormalWeb"/>
        <w:rPr>
          <w:color w:val="FF0000"/>
        </w:rPr>
      </w:pPr>
      <w:r>
        <w:br/>
        <w:t>The significance levels are reported as thresholds, however, I think it would be more valuable to the reader if exact p-values are reported.</w:t>
      </w:r>
    </w:p>
    <w:p w14:paraId="3D0D6EAF" w14:textId="069A70D4" w:rsidR="00AF4CEF" w:rsidRDefault="00AF4CEF" w:rsidP="00DE53E2">
      <w:pPr>
        <w:pStyle w:val="Norma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r w:rsidR="00DE53E2">
        <w:br/>
      </w:r>
      <w:r w:rsidR="00DE53E2">
        <w:lastRenderedPageBreak/>
        <w:t>The manuscript should benefit from a more clear structure, see below.</w:t>
      </w:r>
      <w:r w:rsidR="00DE53E2">
        <w:br/>
      </w:r>
      <w:r w:rsidR="00DE53E2">
        <w:br/>
        <w:t>Structure and organization:</w:t>
      </w:r>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a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 the role alcohol plays in the link between football and domestic abuse has not yet been explored in a large-scale quantitative study. Given the strong association between drinking culture and football in England (Dixon, 2014), a relationship continuously reinforced by the marketing practices of the alcohol industry (</w:t>
      </w:r>
      <w:proofErr w:type="spellStart"/>
      <w:r w:rsidR="00B24DE0" w:rsidRPr="00B24DE0">
        <w:rPr>
          <w:i/>
          <w:color w:val="FF0000"/>
        </w:rPr>
        <w:t>Gornall</w:t>
      </w:r>
      <w:proofErr w:type="spellEnd"/>
      <w:r w:rsidR="00B24DE0" w:rsidRPr="00B24DE0">
        <w:rPr>
          <w:i/>
          <w:color w:val="FF0000"/>
        </w:rPr>
        <w:t>, 2014), we conjecture that alcohol acts as an aggravating factor in the 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t xml:space="preserve">Specifically, we hypothesize that when the England national football team plays, the number of reported alcohol-related domestic abuse cases increases. Based on previous research focusing on the link between the football World Cup and domestic abuse in England (e.g., </w:t>
      </w:r>
      <w:proofErr w:type="spellStart"/>
      <w:r w:rsidRPr="00B24DE0">
        <w:rPr>
          <w:i/>
          <w:color w:val="FF0000"/>
        </w:rPr>
        <w:t>Brimicombe</w:t>
      </w:r>
      <w:proofErr w:type="spellEnd"/>
      <w:r w:rsidRPr="00B24DE0">
        <w:rPr>
          <w:i/>
          <w:color w:val="FF0000"/>
        </w:rPr>
        <w:t xml:space="preserve"> &amp; Cafe, 2012; Kirby et al., 2014), we expect the effect to be stronger on England loss and win days. Exploring the link between football, alcohol, and domestic abuse will deepen our understanding of the pathway through which football (and more specifically the outcome of the match) increases propensity for violence in domestic settings.”</w:t>
      </w:r>
    </w:p>
    <w:p w14:paraId="5E78ED0F" w14:textId="475C0478" w:rsidR="003070C6" w:rsidRDefault="00DE53E2" w:rsidP="00DE53E2">
      <w:pPr>
        <w:pStyle w:val="NormalWeb"/>
      </w:pPr>
      <w:r>
        <w:br/>
        <w:t>The result section presents a mix of method descriptions, normative phrases, and discussion of the results, such as (p. 11): "less surprising", "probably" etc., and references to previous research: "more consistent with previous findings…", which creates confusion for the reader. And (p.14): "If we only observe an increase…", which might belong to the discussion section. Thus, the authors could consider to be more concise as to what belongs in the results section and the discussion section, respectively.</w:t>
      </w:r>
    </w:p>
    <w:p w14:paraId="258B585B" w14:textId="57CE0B9E" w:rsidR="00783258" w:rsidRPr="00783258" w:rsidRDefault="00783258" w:rsidP="00DE53E2">
      <w:pPr>
        <w:pStyle w:val="Norma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a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Stewart, Neil" w:date="2020-08-15T09:33:00Z" w:initials="SN">
    <w:p w14:paraId="07322EFF" w14:textId="63959C0D" w:rsidR="00B96230" w:rsidRDefault="00B96230">
      <w:pPr>
        <w:pStyle w:val="CommentText"/>
      </w:pPr>
      <w:r>
        <w:rPr>
          <w:rStyle w:val="CommentReference"/>
        </w:rPr>
        <w:annotationRef/>
      </w:r>
      <w:r>
        <w:t>I don’t know that we need to say anything here. This is not a criticism or a suggestion to change something. Maybe we just say thank you and add that we have already communicated the results back to the police and will do a further push once peer review is complete. Or just delete the comments and open with our response to the next point.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322EF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wart, Neil">
    <w15:presenceInfo w15:providerId="None" w15:userId="Stewart, 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0F2EA5"/>
    <w:rsid w:val="0015543A"/>
    <w:rsid w:val="00162B67"/>
    <w:rsid w:val="001A09BB"/>
    <w:rsid w:val="001C48DF"/>
    <w:rsid w:val="001E63BF"/>
    <w:rsid w:val="00206DA1"/>
    <w:rsid w:val="00232E04"/>
    <w:rsid w:val="00233629"/>
    <w:rsid w:val="002A756A"/>
    <w:rsid w:val="002E76AD"/>
    <w:rsid w:val="003070C6"/>
    <w:rsid w:val="003434A8"/>
    <w:rsid w:val="003655DA"/>
    <w:rsid w:val="00436E8C"/>
    <w:rsid w:val="004E0D7B"/>
    <w:rsid w:val="005255B8"/>
    <w:rsid w:val="00566921"/>
    <w:rsid w:val="00674E78"/>
    <w:rsid w:val="006C2907"/>
    <w:rsid w:val="006D449B"/>
    <w:rsid w:val="007305A1"/>
    <w:rsid w:val="007504F4"/>
    <w:rsid w:val="00783258"/>
    <w:rsid w:val="007E5972"/>
    <w:rsid w:val="00841B74"/>
    <w:rsid w:val="008E4F19"/>
    <w:rsid w:val="00912B31"/>
    <w:rsid w:val="00A11FB4"/>
    <w:rsid w:val="00A239A0"/>
    <w:rsid w:val="00A35C4E"/>
    <w:rsid w:val="00A861E3"/>
    <w:rsid w:val="00A951A6"/>
    <w:rsid w:val="00AB09E7"/>
    <w:rsid w:val="00AB140B"/>
    <w:rsid w:val="00AF4CEF"/>
    <w:rsid w:val="00B04DE2"/>
    <w:rsid w:val="00B05818"/>
    <w:rsid w:val="00B24DE0"/>
    <w:rsid w:val="00B578C7"/>
    <w:rsid w:val="00B96230"/>
    <w:rsid w:val="00BA087C"/>
    <w:rsid w:val="00BB26BF"/>
    <w:rsid w:val="00BE0532"/>
    <w:rsid w:val="00BF58E5"/>
    <w:rsid w:val="00C23561"/>
    <w:rsid w:val="00CF2C46"/>
    <w:rsid w:val="00D362C1"/>
    <w:rsid w:val="00D50055"/>
    <w:rsid w:val="00DC4EE2"/>
    <w:rsid w:val="00DC7CC0"/>
    <w:rsid w:val="00DE53E2"/>
    <w:rsid w:val="00E0159E"/>
    <w:rsid w:val="00E63DC0"/>
    <w:rsid w:val="00E74DD1"/>
    <w:rsid w:val="00E94628"/>
    <w:rsid w:val="00EB55B5"/>
    <w:rsid w:val="00F5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15:docId w15:val="{2BBD2B85-2478-4C67-B7A9-154FD1D1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3E2"/>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3E2"/>
    <w:rPr>
      <w:color w:val="0000FF"/>
      <w:u w:val="single"/>
    </w:rPr>
  </w:style>
  <w:style w:type="paragraph" w:styleId="NormalWeb">
    <w:name w:val="Normal (Web)"/>
    <w:basedOn w:val="Normal"/>
    <w:uiPriority w:val="99"/>
    <w:unhideWhenUsed/>
    <w:rsid w:val="00DE53E2"/>
    <w:pPr>
      <w:spacing w:before="100" w:beforeAutospacing="1" w:after="100" w:afterAutospacing="1"/>
    </w:pPr>
  </w:style>
  <w:style w:type="character" w:styleId="Emphasis">
    <w:name w:val="Emphasis"/>
    <w:basedOn w:val="DefaultParagraphFont"/>
    <w:uiPriority w:val="20"/>
    <w:qFormat/>
    <w:rsid w:val="00DE53E2"/>
    <w:rPr>
      <w:i/>
      <w:iCs/>
    </w:rPr>
  </w:style>
  <w:style w:type="character" w:styleId="Strong">
    <w:name w:val="Strong"/>
    <w:basedOn w:val="DefaultParagraphFont"/>
    <w:uiPriority w:val="22"/>
    <w:qFormat/>
    <w:rsid w:val="00DE53E2"/>
    <w:rPr>
      <w:b/>
      <w:bCs/>
    </w:rPr>
  </w:style>
  <w:style w:type="paragraph" w:styleId="BalloonText">
    <w:name w:val="Balloon Text"/>
    <w:basedOn w:val="Normal"/>
    <w:link w:val="BalloonTextChar"/>
    <w:uiPriority w:val="99"/>
    <w:semiHidden/>
    <w:unhideWhenUsed/>
    <w:rsid w:val="00B962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230"/>
    <w:rPr>
      <w:rFonts w:ascii="Segoe UI" w:hAnsi="Segoe UI" w:cs="Segoe UI"/>
      <w:sz w:val="18"/>
      <w:szCs w:val="18"/>
      <w:lang w:eastAsia="en-GB"/>
    </w:rPr>
  </w:style>
  <w:style w:type="character" w:styleId="CommentReference">
    <w:name w:val="annotation reference"/>
    <w:basedOn w:val="DefaultParagraphFont"/>
    <w:uiPriority w:val="99"/>
    <w:semiHidden/>
    <w:unhideWhenUsed/>
    <w:rsid w:val="00B96230"/>
    <w:rPr>
      <w:sz w:val="16"/>
      <w:szCs w:val="16"/>
    </w:rPr>
  </w:style>
  <w:style w:type="paragraph" w:styleId="CommentText">
    <w:name w:val="annotation text"/>
    <w:basedOn w:val="Normal"/>
    <w:link w:val="CommentTextChar"/>
    <w:uiPriority w:val="99"/>
    <w:semiHidden/>
    <w:unhideWhenUsed/>
    <w:rsid w:val="00B96230"/>
    <w:rPr>
      <w:sz w:val="20"/>
      <w:szCs w:val="20"/>
    </w:rPr>
  </w:style>
  <w:style w:type="character" w:customStyle="1" w:styleId="CommentTextChar">
    <w:name w:val="Comment Text Char"/>
    <w:basedOn w:val="DefaultParagraphFont"/>
    <w:link w:val="CommentText"/>
    <w:uiPriority w:val="99"/>
    <w:semiHidden/>
    <w:rsid w:val="00B96230"/>
    <w:rPr>
      <w:rFonts w:ascii="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B96230"/>
    <w:rPr>
      <w:b/>
      <w:bCs/>
    </w:rPr>
  </w:style>
  <w:style w:type="character" w:customStyle="1" w:styleId="CommentSubjectChar">
    <w:name w:val="Comment Subject Char"/>
    <w:basedOn w:val="CommentTextChar"/>
    <w:link w:val="CommentSubject"/>
    <w:uiPriority w:val="99"/>
    <w:semiHidden/>
    <w:rsid w:val="00B96230"/>
    <w:rPr>
      <w:rFonts w:ascii="Calibri" w:hAnsi="Calibri" w:cs="Calibri"/>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6137</TotalTime>
  <Pages>7</Pages>
  <Words>3158</Words>
  <Characters>18004</Characters>
  <Application>Microsoft Office Word</Application>
  <DocSecurity>0</DocSecurity>
  <Lines>150</Lines>
  <Paragraphs>42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Stewart, Neil</cp:lastModifiedBy>
  <cp:revision>30</cp:revision>
  <dcterms:created xsi:type="dcterms:W3CDTF">2020-07-17T12:59:00Z</dcterms:created>
  <dcterms:modified xsi:type="dcterms:W3CDTF">2020-08-15T08:37:00Z</dcterms:modified>
</cp:coreProperties>
</file>